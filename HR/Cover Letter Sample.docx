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360" w:lineRule="auto"/>
        <w:jc w:val="right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Jane Jones</w:t>
      </w:r>
    </w:p>
    <w:p w:rsidR="00000000" w:rsidDel="00000000" w:rsidP="00000000" w:rsidRDefault="00000000" w:rsidRPr="00000000" w14:paraId="00000002">
      <w:pPr>
        <w:pageBreakBefore w:val="0"/>
        <w:spacing w:after="0" w:line="360" w:lineRule="auto"/>
        <w:jc w:val="right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0123456789</w:t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jc w:val="right"/>
        <w:rPr>
          <w:color w:val="262626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jane.jones@yahoo.com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360" w:lineRule="auto"/>
        <w:jc w:val="right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January 1st, 2020</w:t>
      </w:r>
    </w:p>
    <w:p w:rsidR="00000000" w:rsidDel="00000000" w:rsidP="00000000" w:rsidRDefault="00000000" w:rsidRPr="00000000" w14:paraId="00000005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ABC Publishing and Distribution</w:t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Editorial Department</w:t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jc w:val="both"/>
        <w:rPr>
          <w:color w:val="262626"/>
        </w:rPr>
      </w:pPr>
      <w:bookmarkStart w:colFirst="0" w:colLast="0" w:name="_heading=h.gjdgxs" w:id="0"/>
      <w:bookmarkEnd w:id="0"/>
      <w:r w:rsidDel="00000000" w:rsidR="00000000" w:rsidRPr="00000000">
        <w:rPr>
          <w:color w:val="262626"/>
          <w:rtl w:val="0"/>
        </w:rPr>
        <w:t xml:space="preserve">Chicago, Illinois</w:t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Dear Hiring Manager,</w:t>
      </w:r>
    </w:p>
    <w:p w:rsidR="00000000" w:rsidDel="00000000" w:rsidP="00000000" w:rsidRDefault="00000000" w:rsidRPr="00000000" w14:paraId="0000000B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My name is Jane Jones. I came across a job post in which you are looking for editorial assistants for your publishing company. I would like to express my interest in the position. As a recent graduate with writing, editing, and administrative experience, I believe I am a strong candidate for this position.</w:t>
      </w:r>
    </w:p>
    <w:p w:rsidR="00000000" w:rsidDel="00000000" w:rsidP="00000000" w:rsidRDefault="00000000" w:rsidRPr="00000000" w14:paraId="0000000D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You specify that you are looking for someone with strong writing skills. As an English major, a writing tutor, and an editorial intern for both a government magazine and a college marketing office, I have become a skilled writer with a variety of experience. My maturity, practical experience, and eagerness to enter the publishing business will make me an excellent editorial assistant. I would love to begin my career with your company, and I am confident that I would be a beneficial addition to your company.</w:t>
      </w:r>
    </w:p>
    <w:p w:rsidR="00000000" w:rsidDel="00000000" w:rsidP="00000000" w:rsidRDefault="00000000" w:rsidRPr="00000000" w14:paraId="0000000F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I have enclosed my resume for further details. I am looking forward to a personal interview with you at your earliest convenience. I will also call within the next week for follow-up.</w:t>
      </w:r>
    </w:p>
    <w:p w:rsidR="00000000" w:rsidDel="00000000" w:rsidP="00000000" w:rsidRDefault="00000000" w:rsidRPr="00000000" w14:paraId="00000011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Thank you so much for your time and consideration.</w:t>
      </w:r>
    </w:p>
    <w:p w:rsidR="00000000" w:rsidDel="00000000" w:rsidP="00000000" w:rsidRDefault="00000000" w:rsidRPr="00000000" w14:paraId="00000013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4">
          <w:pPr>
            <w:pageBreakBefore w:val="0"/>
            <w:spacing w:after="0" w:line="360" w:lineRule="auto"/>
            <w:jc w:val="both"/>
            <w:rPr>
              <w:del w:author="Mohammed Shawky" w:id="0" w:date="2021-07-17T08:49:44Z"/>
              <w:color w:val="262626"/>
            </w:rPr>
          </w:pPr>
          <w:r w:rsidDel="00000000" w:rsidR="00000000" w:rsidRPr="00000000">
            <w:rPr>
              <w:color w:val="262626"/>
              <w:rtl w:val="0"/>
            </w:rPr>
            <w:t xml:space="preserve">Sincerely</w:t>
          </w:r>
          <w:sdt>
            <w:sdtPr>
              <w:tag w:val="goog_rdk_0"/>
            </w:sdtPr>
            <w:sdtContent>
              <w:del w:author="Mohammed Shawky" w:id="0" w:date="2021-07-17T08:49:44Z">
                <w:r w:rsidDel="00000000" w:rsidR="00000000" w:rsidRPr="00000000">
                  <w:rPr>
                    <w:color w:val="262626"/>
                    <w:rtl w:val="0"/>
                  </w:rPr>
                  <w:delText xml:space="preserve">,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15">
      <w:pPr>
        <w:pageBreakBefore w:val="0"/>
        <w:spacing w:after="0" w:line="360" w:lineRule="auto"/>
        <w:jc w:val="both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Jane Jones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sl-SI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6FFA"/>
    <w:rPr>
      <w:rFonts w:asciiTheme="majorBidi" w:hAnsiTheme="majorBidi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109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109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ne.jone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bgqmsPnvyi0EGiIW7Qg/6nNgA==">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2014-04-22T22:28:00Z</dcterms:created>
  <dc:creator>Rasha</dc:creator>
</cp:coreProperties>
</file>